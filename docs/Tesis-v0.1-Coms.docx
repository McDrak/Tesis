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4271D" w14:textId="77777777" w:rsidR="00520316" w:rsidRPr="00D252C5" w:rsidRDefault="008505C0">
      <w:pPr>
        <w:rPr>
          <w:rFonts w:ascii="Tahoma" w:hAnsi="Tahoma" w:cs="Tahoma"/>
          <w:b/>
          <w:sz w:val="36"/>
          <w:lang w:val="en-US"/>
        </w:rPr>
      </w:pPr>
      <w:r w:rsidRPr="00D252C5">
        <w:rPr>
          <w:rFonts w:ascii="Tahoma" w:hAnsi="Tahoma" w:cs="Tahoma"/>
          <w:b/>
          <w:sz w:val="36"/>
          <w:lang w:val="en-US"/>
        </w:rPr>
        <w:t>T</w:t>
      </w:r>
      <w:r w:rsidR="00D252C5">
        <w:rPr>
          <w:rFonts w:ascii="Tahoma" w:hAnsi="Tahoma" w:cs="Tahoma"/>
          <w:b/>
          <w:sz w:val="36"/>
          <w:lang w:val="en-US"/>
        </w:rPr>
        <w:t>h</w:t>
      </w:r>
      <w:r w:rsidRPr="00D252C5">
        <w:rPr>
          <w:rFonts w:ascii="Tahoma" w:hAnsi="Tahoma" w:cs="Tahoma"/>
          <w:b/>
          <w:sz w:val="36"/>
          <w:lang w:val="en-US"/>
        </w:rPr>
        <w:t>esis – (Name)</w:t>
      </w:r>
    </w:p>
    <w:p w14:paraId="1E9D59A1" w14:textId="77777777" w:rsidR="008505C0" w:rsidRPr="00D252C5" w:rsidRDefault="008505C0" w:rsidP="00D252C5">
      <w:pPr>
        <w:pStyle w:val="Prrafodelista"/>
        <w:numPr>
          <w:ilvl w:val="0"/>
          <w:numId w:val="2"/>
        </w:numPr>
        <w:ind w:left="426"/>
        <w:rPr>
          <w:rFonts w:ascii="Tahoma" w:hAnsi="Tahoma" w:cs="Tahoma"/>
          <w:sz w:val="24"/>
          <w:lang w:val="en-US"/>
        </w:rPr>
      </w:pPr>
      <w:r w:rsidRPr="007A5A3B">
        <w:rPr>
          <w:rFonts w:ascii="Tahoma" w:hAnsi="Tahoma" w:cs="Tahoma"/>
          <w:b/>
          <w:sz w:val="24"/>
          <w:lang w:val="en-US"/>
        </w:rPr>
        <w:t>Platform</w:t>
      </w:r>
      <w:r w:rsidRPr="00D252C5">
        <w:rPr>
          <w:rFonts w:ascii="Tahoma" w:hAnsi="Tahoma" w:cs="Tahoma"/>
          <w:sz w:val="24"/>
          <w:lang w:val="en-US"/>
        </w:rPr>
        <w:t>: PC</w:t>
      </w:r>
      <w:r w:rsidR="000F5D4E">
        <w:rPr>
          <w:rFonts w:ascii="Tahoma" w:hAnsi="Tahoma" w:cs="Tahoma"/>
          <w:sz w:val="24"/>
          <w:lang w:val="en-US"/>
        </w:rPr>
        <w:t>, VR (?)</w:t>
      </w:r>
    </w:p>
    <w:p w14:paraId="15844404" w14:textId="77777777" w:rsidR="008505C0" w:rsidRPr="00D252C5" w:rsidRDefault="008505C0" w:rsidP="0098631A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lang w:val="en-US"/>
        </w:rPr>
      </w:pPr>
      <w:r w:rsidRPr="007A5A3B">
        <w:rPr>
          <w:rFonts w:ascii="Tahoma" w:hAnsi="Tahoma" w:cs="Tahoma"/>
          <w:b/>
          <w:sz w:val="24"/>
          <w:lang w:val="en-US"/>
        </w:rPr>
        <w:t>Genre</w:t>
      </w:r>
      <w:r w:rsidRPr="00D252C5">
        <w:rPr>
          <w:rFonts w:ascii="Tahoma" w:hAnsi="Tahoma" w:cs="Tahoma"/>
          <w:sz w:val="24"/>
          <w:lang w:val="en-US"/>
        </w:rPr>
        <w:t>: Escape Room (?)</w:t>
      </w:r>
    </w:p>
    <w:p w14:paraId="0E320EB8" w14:textId="77777777" w:rsidR="008505C0" w:rsidRPr="004B0DF1" w:rsidRDefault="008505C0" w:rsidP="0098631A">
      <w:pPr>
        <w:pStyle w:val="Prrafodelista"/>
        <w:numPr>
          <w:ilvl w:val="0"/>
          <w:numId w:val="2"/>
        </w:numPr>
        <w:rPr>
          <w:lang w:val="en-US"/>
        </w:rPr>
      </w:pPr>
      <w:r w:rsidRPr="007A5A3B">
        <w:rPr>
          <w:rFonts w:ascii="Tahoma" w:hAnsi="Tahoma" w:cs="Tahoma"/>
          <w:b/>
          <w:sz w:val="24"/>
          <w:lang w:val="en-US"/>
        </w:rPr>
        <w:t>Player Design</w:t>
      </w:r>
      <w:r w:rsidRPr="00D252C5">
        <w:rPr>
          <w:rFonts w:ascii="Tahoma" w:hAnsi="Tahoma" w:cs="Tahoma"/>
          <w:sz w:val="24"/>
          <w:lang w:val="en-US"/>
        </w:rPr>
        <w:t>:</w:t>
      </w:r>
    </w:p>
    <w:p w14:paraId="316B6457" w14:textId="77777777" w:rsidR="004B0DF1" w:rsidRPr="007A5A3B" w:rsidRDefault="004B0DF1" w:rsidP="004B0DF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Invitation: </w:t>
      </w:r>
      <w:r w:rsidRPr="004B0DF1">
        <w:rPr>
          <w:rFonts w:ascii="Tahoma" w:hAnsi="Tahoma" w:cs="Tahoma"/>
          <w:sz w:val="24"/>
          <w:highlight w:val="yellow"/>
          <w:lang w:val="en-US"/>
        </w:rPr>
        <w:t>(TODO)</w:t>
      </w:r>
    </w:p>
    <w:p w14:paraId="7FF5199F" w14:textId="77777777" w:rsidR="007A5A3B" w:rsidRPr="007A5A3B" w:rsidRDefault="007A5A3B" w:rsidP="0098631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>Number of players: 1</w:t>
      </w:r>
    </w:p>
    <w:p w14:paraId="78E4D58E" w14:textId="77777777" w:rsidR="007A5A3B" w:rsidRPr="007A5A3B" w:rsidRDefault="007A5A3B" w:rsidP="0098631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>Role: Prisoner.</w:t>
      </w:r>
    </w:p>
    <w:p w14:paraId="7DE19EE5" w14:textId="77777777" w:rsidR="007A5A3B" w:rsidRPr="0098631A" w:rsidRDefault="007A5A3B" w:rsidP="0098631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>Pattern: Player vs Game</w:t>
      </w:r>
    </w:p>
    <w:p w14:paraId="5399B033" w14:textId="77777777" w:rsidR="0098631A" w:rsidRPr="0098631A" w:rsidRDefault="0098631A" w:rsidP="0098631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Tahoma" w:hAnsi="Tahoma" w:cs="Tahoma"/>
          <w:b/>
          <w:sz w:val="24"/>
          <w:lang w:val="en-US"/>
        </w:rPr>
        <w:t xml:space="preserve"> Objective Design</w:t>
      </w:r>
      <w:r>
        <w:rPr>
          <w:rFonts w:ascii="Tahoma" w:hAnsi="Tahoma" w:cs="Tahoma"/>
          <w:sz w:val="24"/>
          <w:lang w:val="en-US"/>
        </w:rPr>
        <w:t>:</w:t>
      </w:r>
    </w:p>
    <w:p w14:paraId="4A097BDA" w14:textId="77777777" w:rsidR="008505C0" w:rsidRDefault="004B0DF1" w:rsidP="004B0DF1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  <w:lang w:val="en-US"/>
        </w:rPr>
      </w:pPr>
      <w:r w:rsidRPr="004B0DF1">
        <w:rPr>
          <w:rFonts w:ascii="Tahoma" w:hAnsi="Tahoma" w:cs="Tahoma"/>
          <w:sz w:val="24"/>
          <w:lang w:val="en-US"/>
        </w:rPr>
        <w:t>Objective</w:t>
      </w:r>
      <w:r w:rsidR="00520316">
        <w:rPr>
          <w:rFonts w:ascii="Tahoma" w:hAnsi="Tahoma" w:cs="Tahoma"/>
          <w:sz w:val="24"/>
          <w:lang w:val="en-US"/>
        </w:rPr>
        <w:t xml:space="preserve"> Generalization: Escape.</w:t>
      </w:r>
    </w:p>
    <w:p w14:paraId="68E1468A" w14:textId="77777777" w:rsidR="00520316" w:rsidRDefault="00520316" w:rsidP="004B0DF1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Objective: Escape from prison, passing through 3 different levels, each level has its own objectives.</w:t>
      </w:r>
    </w:p>
    <w:p w14:paraId="255C0F00" w14:textId="77777777" w:rsidR="00520316" w:rsidRPr="00520316" w:rsidRDefault="00520316" w:rsidP="00520316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 w:rsidRPr="00520316">
        <w:rPr>
          <w:rFonts w:ascii="Tahoma" w:hAnsi="Tahoma" w:cs="Tahoma"/>
          <w:b/>
          <w:sz w:val="24"/>
          <w:lang w:val="en-US"/>
        </w:rPr>
        <w:t>Procedure</w:t>
      </w:r>
      <w:r>
        <w:rPr>
          <w:rFonts w:ascii="Tahoma" w:hAnsi="Tahoma" w:cs="Tahoma"/>
          <w:b/>
          <w:sz w:val="24"/>
          <w:lang w:val="en-US"/>
        </w:rPr>
        <w:t xml:space="preserve"> Design</w:t>
      </w:r>
      <w:r>
        <w:rPr>
          <w:rFonts w:ascii="Tahoma" w:hAnsi="Tahoma" w:cs="Tahoma"/>
          <w:sz w:val="24"/>
          <w:lang w:val="en-US"/>
        </w:rPr>
        <w:t>:</w:t>
      </w:r>
    </w:p>
    <w:p w14:paraId="57B837EF" w14:textId="77777777" w:rsidR="0000622A" w:rsidRPr="0059514A" w:rsidRDefault="0059514A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commentRangeStart w:id="0"/>
      <w:r>
        <w:rPr>
          <w:rFonts w:ascii="Tahoma" w:hAnsi="Tahoma" w:cs="Tahoma"/>
          <w:sz w:val="24"/>
          <w:lang w:val="en-US"/>
        </w:rPr>
        <w:t>Left</w:t>
      </w:r>
      <w:commentRangeEnd w:id="0"/>
      <w:r w:rsidR="008C5788">
        <w:rPr>
          <w:rStyle w:val="Refdecomentario"/>
        </w:rPr>
        <w:commentReference w:id="0"/>
      </w:r>
      <w:r>
        <w:rPr>
          <w:rFonts w:ascii="Tahoma" w:hAnsi="Tahoma" w:cs="Tahoma"/>
          <w:sz w:val="24"/>
          <w:lang w:val="en-US"/>
        </w:rPr>
        <w:t xml:space="preserve"> </w:t>
      </w:r>
      <w:r w:rsidR="00CC6C23">
        <w:rPr>
          <w:rFonts w:ascii="Tahoma" w:hAnsi="Tahoma" w:cs="Tahoma"/>
          <w:sz w:val="24"/>
          <w:lang w:val="en-US"/>
        </w:rPr>
        <w:t xml:space="preserve">Joystick: </w:t>
      </w:r>
      <w:r>
        <w:rPr>
          <w:rFonts w:ascii="Tahoma" w:hAnsi="Tahoma" w:cs="Tahoma"/>
          <w:sz w:val="24"/>
          <w:lang w:val="en-US"/>
        </w:rPr>
        <w:t>The player moves around the map of each level.</w:t>
      </w:r>
    </w:p>
    <w:p w14:paraId="5146A9DC" w14:textId="77777777" w:rsidR="0059514A" w:rsidRPr="0059514A" w:rsidRDefault="0059514A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Right Joystick: The player rotates de angle of vision.</w:t>
      </w:r>
    </w:p>
    <w:p w14:paraId="1EEF3531" w14:textId="77777777" w:rsidR="0059514A" w:rsidRPr="0059514A" w:rsidRDefault="00294304" w:rsidP="0059514A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Right Trigger</w:t>
      </w:r>
      <w:r w:rsidR="0059514A">
        <w:rPr>
          <w:rFonts w:ascii="Tahoma" w:hAnsi="Tahoma" w:cs="Tahoma"/>
          <w:sz w:val="24"/>
          <w:lang w:val="en-US"/>
        </w:rPr>
        <w:t xml:space="preserve"> Button: Pick up/Use secondary object</w:t>
      </w:r>
      <w:r w:rsidR="0059514A" w:rsidRPr="0059514A">
        <w:rPr>
          <w:rFonts w:ascii="Tahoma" w:hAnsi="Tahoma" w:cs="Tahoma"/>
          <w:sz w:val="24"/>
          <w:lang w:val="en-US"/>
        </w:rPr>
        <w:t>.</w:t>
      </w:r>
    </w:p>
    <w:p w14:paraId="59D84B3A" w14:textId="77777777" w:rsidR="0059514A" w:rsidRPr="00516FAD" w:rsidRDefault="00294304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Left Trigger</w:t>
      </w:r>
      <w:r w:rsidR="0059514A">
        <w:rPr>
          <w:rFonts w:ascii="Tahoma" w:hAnsi="Tahoma" w:cs="Tahoma"/>
          <w:sz w:val="24"/>
          <w:lang w:val="en-US"/>
        </w:rPr>
        <w:t xml:space="preserve"> Button: Use primary object.</w:t>
      </w:r>
    </w:p>
    <w:p w14:paraId="59CAD346" w14:textId="77777777" w:rsidR="00516FAD" w:rsidRPr="005A2478" w:rsidRDefault="00516FAD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commentRangeStart w:id="1"/>
      <w:commentRangeStart w:id="2"/>
      <w:r>
        <w:rPr>
          <w:rFonts w:ascii="Tahoma" w:hAnsi="Tahoma" w:cs="Tahoma"/>
          <w:sz w:val="24"/>
          <w:lang w:val="en-US"/>
        </w:rPr>
        <w:t>Vibration</w:t>
      </w:r>
      <w:commentRangeEnd w:id="1"/>
      <w:commentRangeEnd w:id="2"/>
      <w:r w:rsidR="0097220B">
        <w:rPr>
          <w:rStyle w:val="Refdecomentario"/>
        </w:rPr>
        <w:commentReference w:id="2"/>
      </w:r>
      <w:r w:rsidR="008C5788">
        <w:rPr>
          <w:rStyle w:val="Refdecomentario"/>
        </w:rPr>
        <w:commentReference w:id="1"/>
      </w:r>
      <w:r>
        <w:rPr>
          <w:rFonts w:ascii="Tahoma" w:hAnsi="Tahoma" w:cs="Tahoma"/>
          <w:sz w:val="24"/>
          <w:lang w:val="en-US"/>
        </w:rPr>
        <w:t>: Indicates direction of an object.</w:t>
      </w:r>
    </w:p>
    <w:p w14:paraId="55181126" w14:textId="77777777" w:rsidR="005A2478" w:rsidRPr="00A77E71" w:rsidRDefault="00A77E71" w:rsidP="005A2478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Rules Design</w:t>
      </w:r>
      <w:r>
        <w:rPr>
          <w:rFonts w:ascii="Tahoma" w:hAnsi="Tahoma" w:cs="Tahoma"/>
          <w:sz w:val="24"/>
          <w:lang w:val="en-US"/>
        </w:rPr>
        <w:t>:</w:t>
      </w:r>
    </w:p>
    <w:p w14:paraId="1756CE27" w14:textId="77777777" w:rsidR="00A77E71" w:rsidRPr="00566609" w:rsidRDefault="009B366E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If </w:t>
      </w:r>
      <w:r w:rsidR="00BC5542">
        <w:rPr>
          <w:rFonts w:ascii="Tahoma" w:hAnsi="Tahoma" w:cs="Tahoma"/>
          <w:sz w:val="24"/>
          <w:lang w:val="en-US"/>
        </w:rPr>
        <w:t>“</w:t>
      </w:r>
      <w:commentRangeStart w:id="3"/>
      <w:r w:rsidR="00BC5542">
        <w:rPr>
          <w:rFonts w:ascii="Tahoma" w:hAnsi="Tahoma" w:cs="Tahoma"/>
          <w:sz w:val="24"/>
          <w:lang w:val="en-US"/>
        </w:rPr>
        <w:t>T</w:t>
      </w:r>
      <w:r>
        <w:rPr>
          <w:rFonts w:ascii="Tahoma" w:hAnsi="Tahoma" w:cs="Tahoma"/>
          <w:sz w:val="24"/>
          <w:lang w:val="en-US"/>
        </w:rPr>
        <w:t xml:space="preserve">he </w:t>
      </w:r>
      <w:r w:rsidR="00BC5542">
        <w:rPr>
          <w:rFonts w:ascii="Tahoma" w:hAnsi="Tahoma" w:cs="Tahoma"/>
          <w:sz w:val="24"/>
          <w:lang w:val="en-US"/>
        </w:rPr>
        <w:t>V</w:t>
      </w:r>
      <w:r>
        <w:rPr>
          <w:rFonts w:ascii="Tahoma" w:hAnsi="Tahoma" w:cs="Tahoma"/>
          <w:sz w:val="24"/>
          <w:lang w:val="en-US"/>
        </w:rPr>
        <w:t>oices</w:t>
      </w:r>
      <w:r w:rsidR="00BC5542">
        <w:rPr>
          <w:rFonts w:ascii="Tahoma" w:hAnsi="Tahoma" w:cs="Tahoma"/>
          <w:sz w:val="24"/>
          <w:lang w:val="en-US"/>
        </w:rPr>
        <w:t>”</w:t>
      </w:r>
      <w:r>
        <w:rPr>
          <w:rFonts w:ascii="Tahoma" w:hAnsi="Tahoma" w:cs="Tahoma"/>
          <w:sz w:val="24"/>
          <w:lang w:val="en-US"/>
        </w:rPr>
        <w:t xml:space="preserve"> </w:t>
      </w:r>
      <w:commentRangeEnd w:id="3"/>
      <w:r w:rsidR="008C5788">
        <w:rPr>
          <w:rStyle w:val="Refdecomentario"/>
        </w:rPr>
        <w:commentReference w:id="3"/>
      </w:r>
      <w:r>
        <w:rPr>
          <w:rFonts w:ascii="Tahoma" w:hAnsi="Tahoma" w:cs="Tahoma"/>
          <w:sz w:val="24"/>
          <w:lang w:val="en-US"/>
        </w:rPr>
        <w:t>touch</w:t>
      </w:r>
      <w:ins w:id="4" w:author="Sandra Vargas" w:date="2017-10-23T22:37:00Z">
        <w:r w:rsidR="00CA7380">
          <w:rPr>
            <w:rFonts w:ascii="Tahoma" w:hAnsi="Tahoma" w:cs="Tahoma"/>
            <w:sz w:val="24"/>
            <w:lang w:val="en-US"/>
          </w:rPr>
          <w:t>es</w:t>
        </w:r>
      </w:ins>
      <w:r>
        <w:rPr>
          <w:rFonts w:ascii="Tahoma" w:hAnsi="Tahoma" w:cs="Tahoma"/>
          <w:sz w:val="24"/>
          <w:lang w:val="en-US"/>
        </w:rPr>
        <w:t xml:space="preserve"> the player, </w:t>
      </w:r>
      <w:r w:rsidR="00BC5542">
        <w:rPr>
          <w:rFonts w:ascii="Tahoma" w:hAnsi="Tahoma" w:cs="Tahoma"/>
          <w:sz w:val="24"/>
          <w:lang w:val="en-US"/>
        </w:rPr>
        <w:t>he will return to the nearest checkpoint.</w:t>
      </w:r>
    </w:p>
    <w:p w14:paraId="782F5E7E" w14:textId="77777777" w:rsidR="00566609" w:rsidRPr="00566609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touches an object imbued with electricity, he</w:t>
      </w:r>
      <w:ins w:id="5" w:author="Sandra Vargas" w:date="2017-10-23T22:38:00Z">
        <w:r w:rsidR="00CA7380">
          <w:rPr>
            <w:rFonts w:ascii="Tahoma" w:hAnsi="Tahoma" w:cs="Tahoma"/>
            <w:sz w:val="24"/>
            <w:lang w:val="en-US"/>
          </w:rPr>
          <w:t xml:space="preserve"> will</w:t>
        </w:r>
      </w:ins>
      <w:r>
        <w:rPr>
          <w:rFonts w:ascii="Tahoma" w:hAnsi="Tahoma" w:cs="Tahoma"/>
          <w:sz w:val="24"/>
          <w:lang w:val="en-US"/>
        </w:rPr>
        <w:t xml:space="preserve"> retur</w:t>
      </w:r>
      <w:ins w:id="6" w:author="Sandra Vargas" w:date="2017-10-23T22:38:00Z">
        <w:r w:rsidR="00CA7380">
          <w:rPr>
            <w:rFonts w:ascii="Tahoma" w:hAnsi="Tahoma" w:cs="Tahoma"/>
            <w:sz w:val="24"/>
            <w:lang w:val="en-US"/>
          </w:rPr>
          <w:t>n</w:t>
        </w:r>
      </w:ins>
      <w:del w:id="7" w:author="Sandra Vargas" w:date="2017-10-23T22:38:00Z">
        <w:r w:rsidDel="00CA7380">
          <w:rPr>
            <w:rFonts w:ascii="Tahoma" w:hAnsi="Tahoma" w:cs="Tahoma"/>
            <w:sz w:val="24"/>
            <w:lang w:val="en-US"/>
          </w:rPr>
          <w:delText>ns</w:delText>
        </w:r>
      </w:del>
      <w:r>
        <w:rPr>
          <w:rFonts w:ascii="Tahoma" w:hAnsi="Tahoma" w:cs="Tahoma"/>
          <w:sz w:val="24"/>
          <w:lang w:val="en-US"/>
        </w:rPr>
        <w:t xml:space="preserve"> to the nearest checkpoint.</w:t>
      </w:r>
    </w:p>
    <w:p w14:paraId="4C490E0B" w14:textId="77777777" w:rsidR="00566609" w:rsidRPr="00566609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touches an object imbued with fire, he loses a health point.</w:t>
      </w:r>
    </w:p>
    <w:p w14:paraId="29ACA905" w14:textId="77777777" w:rsidR="00566609" w:rsidRPr="00566609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uses the primary object to disperse “The Voices”, he loses a sanity point.</w:t>
      </w:r>
    </w:p>
    <w:p w14:paraId="5FDCE34E" w14:textId="77777777" w:rsidR="00566609" w:rsidRPr="00BC5542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drinks water, he restores two health points.</w:t>
      </w:r>
    </w:p>
    <w:p w14:paraId="380913E8" w14:textId="77777777" w:rsidR="00332898" w:rsidRPr="00566609" w:rsidRDefault="00BC554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To </w:t>
      </w:r>
      <w:r w:rsidR="00332898">
        <w:rPr>
          <w:rFonts w:ascii="Tahoma" w:hAnsi="Tahoma" w:cs="Tahoma"/>
          <w:sz w:val="24"/>
          <w:lang w:val="en-US"/>
        </w:rPr>
        <w:t>open a door the player needs to use a key that match</w:t>
      </w:r>
      <w:r w:rsidR="00566609">
        <w:rPr>
          <w:rFonts w:ascii="Tahoma" w:hAnsi="Tahoma" w:cs="Tahoma"/>
          <w:sz w:val="24"/>
          <w:lang w:val="en-US"/>
        </w:rPr>
        <w:t>es</w:t>
      </w:r>
      <w:r w:rsidR="00332898">
        <w:rPr>
          <w:rFonts w:ascii="Tahoma" w:hAnsi="Tahoma" w:cs="Tahoma"/>
          <w:sz w:val="24"/>
          <w:lang w:val="en-US"/>
        </w:rPr>
        <w:t xml:space="preserve"> the keyhole.</w:t>
      </w:r>
    </w:p>
    <w:p w14:paraId="4F4D8CB0" w14:textId="77777777" w:rsidR="00566609" w:rsidRPr="00CA7380" w:rsidRDefault="00566609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trike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Each time the player finishes a level, </w:t>
      </w:r>
      <w:r w:rsidR="00CA7380">
        <w:rPr>
          <w:rFonts w:ascii="Tahoma" w:hAnsi="Tahoma" w:cs="Tahoma"/>
          <w:sz w:val="24"/>
          <w:lang w:val="en-US"/>
        </w:rPr>
        <w:t xml:space="preserve">his sanity will be restored </w:t>
      </w:r>
      <w:r w:rsidRPr="00CA7380">
        <w:rPr>
          <w:rFonts w:ascii="Tahoma" w:hAnsi="Tahoma" w:cs="Tahoma"/>
          <w:strike/>
          <w:sz w:val="24"/>
          <w:lang w:val="en-US"/>
        </w:rPr>
        <w:t>he restores all his sanity points.</w:t>
      </w:r>
    </w:p>
    <w:p w14:paraId="6D1B1ADF" w14:textId="77777777" w:rsidR="00566609" w:rsidRPr="00566609" w:rsidRDefault="00566609" w:rsidP="00566609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Resource Design</w:t>
      </w:r>
      <w:r>
        <w:rPr>
          <w:rFonts w:ascii="Tahoma" w:hAnsi="Tahoma" w:cs="Tahoma"/>
          <w:sz w:val="24"/>
          <w:lang w:val="en-US"/>
        </w:rPr>
        <w:t>:</w:t>
      </w:r>
    </w:p>
    <w:p w14:paraId="43E2BC2C" w14:textId="77777777" w:rsidR="00566609" w:rsidRPr="000C5F22" w:rsidRDefault="000C5F2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Health:</w:t>
      </w:r>
      <w:r w:rsidR="00417242">
        <w:rPr>
          <w:rFonts w:ascii="Tahoma" w:hAnsi="Tahoma" w:cs="Tahoma"/>
          <w:sz w:val="24"/>
          <w:lang w:val="en-US"/>
        </w:rPr>
        <w:t xml:space="preserve"> Amount of health that a player has. It can be affected by electricity or fire and restored by water.</w:t>
      </w:r>
    </w:p>
    <w:p w14:paraId="6C59B1D5" w14:textId="77777777" w:rsidR="000C5F22" w:rsidRPr="008C5788" w:rsidRDefault="000C5F2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highlight w:val="yellow"/>
          <w:lang w:val="en-US"/>
        </w:rPr>
      </w:pPr>
      <w:commentRangeStart w:id="8"/>
      <w:r w:rsidRPr="008C5788">
        <w:rPr>
          <w:rFonts w:ascii="Tahoma" w:hAnsi="Tahoma" w:cs="Tahoma"/>
          <w:sz w:val="24"/>
          <w:highlight w:val="yellow"/>
          <w:lang w:val="en-US"/>
        </w:rPr>
        <w:t>Sanity</w:t>
      </w:r>
      <w:commentRangeEnd w:id="8"/>
      <w:r w:rsidR="008C5788">
        <w:rPr>
          <w:rStyle w:val="Refdecomentario"/>
        </w:rPr>
        <w:commentReference w:id="8"/>
      </w:r>
      <w:r w:rsidRPr="008C5788">
        <w:rPr>
          <w:rFonts w:ascii="Tahoma" w:hAnsi="Tahoma" w:cs="Tahoma"/>
          <w:sz w:val="24"/>
          <w:highlight w:val="yellow"/>
          <w:lang w:val="en-US"/>
        </w:rPr>
        <w:t>:</w:t>
      </w:r>
      <w:r w:rsidR="00417242" w:rsidRPr="008C5788">
        <w:rPr>
          <w:rFonts w:ascii="Tahoma" w:hAnsi="Tahoma" w:cs="Tahoma"/>
          <w:sz w:val="24"/>
          <w:highlight w:val="yellow"/>
          <w:lang w:val="en-US"/>
        </w:rPr>
        <w:t xml:space="preserve"> Represents the madness level a player currently has. It can be affected by using the primary object and is restored at start of each level.</w:t>
      </w:r>
    </w:p>
    <w:p w14:paraId="48082E04" w14:textId="77777777" w:rsidR="00417242" w:rsidRPr="00915EAC" w:rsidRDefault="0041724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Inventory: Represents the object a player has in each hand. He can’t carry any other object.</w:t>
      </w:r>
    </w:p>
    <w:p w14:paraId="7CDA302F" w14:textId="77777777" w:rsidR="00915EAC" w:rsidRPr="00915EAC" w:rsidRDefault="00915EAC" w:rsidP="00915EAC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Conflict Design</w:t>
      </w:r>
      <w:r>
        <w:rPr>
          <w:rFonts w:ascii="Tahoma" w:hAnsi="Tahoma" w:cs="Tahoma"/>
          <w:sz w:val="24"/>
          <w:lang w:val="en-US"/>
        </w:rPr>
        <w:t>:</w:t>
      </w:r>
    </w:p>
    <w:p w14:paraId="59776805" w14:textId="77777777" w:rsidR="00915EAC" w:rsidRPr="008214B7" w:rsidRDefault="001479C9" w:rsidP="00915EAC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Obstacles:</w:t>
      </w:r>
    </w:p>
    <w:p w14:paraId="54DE65DA" w14:textId="77777777" w:rsidR="008214B7" w:rsidRPr="008214B7" w:rsidRDefault="008214B7" w:rsidP="008214B7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commentRangeStart w:id="9"/>
      <w:r>
        <w:rPr>
          <w:rFonts w:ascii="Tahoma" w:hAnsi="Tahoma" w:cs="Tahoma"/>
          <w:sz w:val="24"/>
          <w:lang w:val="en-US"/>
        </w:rPr>
        <w:lastRenderedPageBreak/>
        <w:t>Lack of sight.</w:t>
      </w:r>
      <w:commentRangeEnd w:id="9"/>
      <w:r w:rsidR="0097220B">
        <w:rPr>
          <w:rStyle w:val="Refdecomentario"/>
        </w:rPr>
        <w:commentReference w:id="9"/>
      </w:r>
    </w:p>
    <w:p w14:paraId="72F63475" w14:textId="77777777" w:rsidR="008214B7" w:rsidRPr="00254EA5" w:rsidRDefault="00254EA5" w:rsidP="008214B7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Locked Doors, find the key that opens the room that ends the level.</w:t>
      </w:r>
    </w:p>
    <w:p w14:paraId="6A476BA8" w14:textId="77777777" w:rsidR="00254EA5" w:rsidRPr="001479C9" w:rsidRDefault="00254EA5" w:rsidP="008214B7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End-Level Puzzle</w:t>
      </w:r>
      <w:r w:rsidR="002C5F89">
        <w:rPr>
          <w:rFonts w:ascii="Tahoma" w:hAnsi="Tahoma" w:cs="Tahoma"/>
          <w:sz w:val="24"/>
          <w:lang w:val="en-US"/>
        </w:rPr>
        <w:t>.</w:t>
      </w:r>
    </w:p>
    <w:p w14:paraId="50F9EF4F" w14:textId="77777777" w:rsidR="001479C9" w:rsidRPr="00254EA5" w:rsidRDefault="008214B7" w:rsidP="004733EB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Dilemmas:</w:t>
      </w:r>
    </w:p>
    <w:p w14:paraId="1F5E9D64" w14:textId="77777777" w:rsidR="00254EA5" w:rsidRPr="007D5A27" w:rsidRDefault="00254EA5" w:rsidP="00254EA5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To keep searching for lore so that the final puzzle becomes easier</w:t>
      </w:r>
      <w:r w:rsidR="00B35977">
        <w:rPr>
          <w:rFonts w:ascii="Tahoma" w:hAnsi="Tahoma" w:cs="Tahoma"/>
          <w:sz w:val="24"/>
          <w:lang w:val="en-US"/>
        </w:rPr>
        <w:t xml:space="preserve"> or just find the key and exit the </w:t>
      </w:r>
      <w:commentRangeStart w:id="10"/>
      <w:r w:rsidR="00B35977">
        <w:rPr>
          <w:rFonts w:ascii="Tahoma" w:hAnsi="Tahoma" w:cs="Tahoma"/>
          <w:sz w:val="24"/>
          <w:lang w:val="en-US"/>
        </w:rPr>
        <w:t>level</w:t>
      </w:r>
      <w:commentRangeEnd w:id="10"/>
      <w:r w:rsidR="0097220B">
        <w:rPr>
          <w:rStyle w:val="Refdecomentario"/>
        </w:rPr>
        <w:commentReference w:id="10"/>
      </w:r>
      <w:r>
        <w:rPr>
          <w:rFonts w:ascii="Tahoma" w:hAnsi="Tahoma" w:cs="Tahoma"/>
          <w:sz w:val="24"/>
          <w:lang w:val="en-US"/>
        </w:rPr>
        <w:t>.</w:t>
      </w:r>
    </w:p>
    <w:p w14:paraId="0BC8CA31" w14:textId="77777777" w:rsidR="007D5A27" w:rsidRPr="007D5A27" w:rsidRDefault="007D5A27" w:rsidP="007D5A27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Boundaries Design</w:t>
      </w:r>
      <w:r>
        <w:rPr>
          <w:rFonts w:ascii="Tahoma" w:hAnsi="Tahoma" w:cs="Tahoma"/>
          <w:sz w:val="24"/>
          <w:lang w:val="en-US"/>
        </w:rPr>
        <w:t>:</w:t>
      </w:r>
    </w:p>
    <w:p w14:paraId="31016A81" w14:textId="77777777" w:rsidR="007D5A27" w:rsidRPr="005F3F69" w:rsidRDefault="007D5A27" w:rsidP="007D5A27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Physical:</w:t>
      </w:r>
    </w:p>
    <w:p w14:paraId="1E5FB341" w14:textId="77777777" w:rsidR="005F3F69" w:rsidRPr="007D5A27" w:rsidRDefault="005F3F69" w:rsidP="005F3F69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Sight.</w:t>
      </w:r>
      <w:bookmarkStart w:id="11" w:name="_GoBack"/>
      <w:bookmarkEnd w:id="11"/>
    </w:p>
    <w:p w14:paraId="586C76AA" w14:textId="77777777" w:rsidR="00845679" w:rsidRPr="00566609" w:rsidRDefault="005F3F69" w:rsidP="00845679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Doors.</w:t>
      </w:r>
    </w:p>
    <w:p w14:paraId="54113E7C" w14:textId="77777777" w:rsidR="00845679" w:rsidRPr="005F3F69" w:rsidRDefault="00845679" w:rsidP="0084567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Conceptual</w:t>
      </w:r>
    </w:p>
    <w:p w14:paraId="3496F603" w14:textId="77777777" w:rsidR="005F3F69" w:rsidRPr="005F3F69" w:rsidRDefault="005F3F69" w:rsidP="005F3F69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Puzzles.</w:t>
      </w:r>
    </w:p>
    <w:p w14:paraId="1E689833" w14:textId="77777777" w:rsidR="005F3F69" w:rsidRPr="000115C6" w:rsidRDefault="000115C6" w:rsidP="005F3F69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Outcome Design</w:t>
      </w:r>
      <w:r>
        <w:rPr>
          <w:rFonts w:ascii="Tahoma" w:hAnsi="Tahoma" w:cs="Tahoma"/>
          <w:sz w:val="24"/>
          <w:lang w:val="en-US"/>
        </w:rPr>
        <w:t>:</w:t>
      </w:r>
    </w:p>
    <w:p w14:paraId="2DA39E77" w14:textId="77777777" w:rsidR="000115C6" w:rsidRPr="000F5D4E" w:rsidRDefault="000F5D4E" w:rsidP="000115C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The player escapes from prison.</w:t>
      </w:r>
    </w:p>
    <w:p w14:paraId="79030F12" w14:textId="77777777" w:rsidR="000F5D4E" w:rsidRPr="00845679" w:rsidRDefault="000F5D4E" w:rsidP="000F5D4E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</w:p>
    <w:sectPr w:rsidR="000F5D4E" w:rsidRPr="00845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ndra Vargas" w:date="2017-10-23T22:56:00Z" w:initials="SV">
    <w:p w14:paraId="4EDC46A7" w14:textId="77777777" w:rsidR="008C5788" w:rsidRDefault="008C5788">
      <w:pPr>
        <w:pStyle w:val="Textocomentario"/>
      </w:pPr>
      <w:r>
        <w:rPr>
          <w:rStyle w:val="Refdecomentario"/>
        </w:rPr>
        <w:annotationRef/>
      </w:r>
      <w:r>
        <w:t xml:space="preserve">Sería importante que el Joystick tenga una cuerda de seguridad como la del </w:t>
      </w:r>
      <w:proofErr w:type="spellStart"/>
      <w:r>
        <w:t>wuii</w:t>
      </w:r>
      <w:proofErr w:type="spellEnd"/>
      <w:r>
        <w:t xml:space="preserve"> para que el jugador invidente no pierda los controles de su alcance</w:t>
      </w:r>
    </w:p>
  </w:comment>
  <w:comment w:id="2" w:author="Sandra Vargas" w:date="2017-10-23T23:00:00Z" w:initials="SV">
    <w:p w14:paraId="738F668E" w14:textId="77777777" w:rsidR="0097220B" w:rsidRDefault="0097220B">
      <w:pPr>
        <w:pStyle w:val="Textocomentario"/>
      </w:pPr>
      <w:r>
        <w:rPr>
          <w:rStyle w:val="Refdecomentario"/>
        </w:rPr>
        <w:annotationRef/>
      </w:r>
      <w:r>
        <w:t>Me parece interesante la idea de que el jugador sepa cuando sufre daño por vibración y sonido de dolor, entre más intensa sea la respiración del protagonista menos vida tiene</w:t>
      </w:r>
    </w:p>
  </w:comment>
  <w:comment w:id="1" w:author="Sandra Vargas" w:date="2017-10-23T22:59:00Z" w:initials="SV">
    <w:p w14:paraId="5F5E5962" w14:textId="77777777" w:rsidR="008C5788" w:rsidRDefault="008C5788">
      <w:pPr>
        <w:pStyle w:val="Textocomentario"/>
      </w:pPr>
      <w:r>
        <w:rPr>
          <w:rStyle w:val="Refdecomentario"/>
        </w:rPr>
        <w:annotationRef/>
      </w:r>
      <w:r>
        <w:t xml:space="preserve">En el caso de la búsqueda de llaves por ejemplo se podría </w:t>
      </w:r>
      <w:r w:rsidR="0097220B">
        <w:t>agregar el sonido de una llave, entre más cerca más fuerte sonara la llave</w:t>
      </w:r>
    </w:p>
  </w:comment>
  <w:comment w:id="3" w:author="Sandra Vargas" w:date="2017-10-23T22:55:00Z" w:initials="SV">
    <w:p w14:paraId="4197F1EC" w14:textId="77777777" w:rsidR="008C5788" w:rsidRDefault="008C5788">
      <w:pPr>
        <w:pStyle w:val="Textocomentario"/>
      </w:pPr>
      <w:r>
        <w:rPr>
          <w:rStyle w:val="Refdecomentario"/>
        </w:rPr>
        <w:annotationRef/>
      </w:r>
      <w:r>
        <w:t>Las voces de los guardias de seguridad (¿?)</w:t>
      </w:r>
    </w:p>
  </w:comment>
  <w:comment w:id="8" w:author="Sandra Vargas" w:date="2017-10-23T22:51:00Z" w:initials="SV">
    <w:p w14:paraId="7D28C518" w14:textId="77777777" w:rsidR="008C5788" w:rsidRDefault="008C5788">
      <w:pPr>
        <w:pStyle w:val="Textocomentario"/>
      </w:pPr>
      <w:r>
        <w:rPr>
          <w:rStyle w:val="Refdecomentario"/>
        </w:rPr>
        <w:annotationRef/>
      </w:r>
      <w:r>
        <w:t>Considero mejor una apropiación de este elemento que se dirija más al contexto del juego. Como ansiedad o estrés antes de un ataque de pánico. El ataque de pánico podría causar el aumento de los niveles de sonido, el sonido de palpitaciones fuertes en los oídos y un pitido que dificulte el juego</w:t>
      </w:r>
    </w:p>
  </w:comment>
  <w:comment w:id="9" w:author="Sandra Vargas" w:date="2017-10-23T23:01:00Z" w:initials="SV">
    <w:p w14:paraId="201E2C2C" w14:textId="77777777" w:rsidR="0097220B" w:rsidRDefault="0097220B">
      <w:pPr>
        <w:pStyle w:val="Textocomentario"/>
      </w:pPr>
      <w:r>
        <w:rPr>
          <w:rStyle w:val="Refdecomentario"/>
        </w:rPr>
        <w:annotationRef/>
      </w:r>
      <w:r>
        <w:t>Esto puede malinterpretarse, mejor para ser más políticamente correcto algo como dependencia sonora para movilizarse y hallar objetos (¿?)</w:t>
      </w:r>
    </w:p>
  </w:comment>
  <w:comment w:id="10" w:author="Sandra Vargas" w:date="2017-10-23T23:03:00Z" w:initials="SV">
    <w:p w14:paraId="4091509A" w14:textId="77777777" w:rsidR="0097220B" w:rsidRDefault="0097220B">
      <w:pPr>
        <w:pStyle w:val="Textocomentario"/>
      </w:pPr>
      <w:r>
        <w:rPr>
          <w:rStyle w:val="Refdecomentario"/>
        </w:rPr>
        <w:annotationRef/>
      </w:r>
      <w:r>
        <w:t>No entendí bien esto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DC46A7" w15:done="0"/>
  <w15:commentEx w15:paraId="738F668E" w15:done="0"/>
  <w15:commentEx w15:paraId="5F5E5962" w15:done="0"/>
  <w15:commentEx w15:paraId="4197F1EC" w15:done="0"/>
  <w15:commentEx w15:paraId="7D28C518" w15:done="0"/>
  <w15:commentEx w15:paraId="201E2C2C" w15:done="0"/>
  <w15:commentEx w15:paraId="409150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506B3"/>
    <w:multiLevelType w:val="hybridMultilevel"/>
    <w:tmpl w:val="4844E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F0C1B"/>
    <w:multiLevelType w:val="hybridMultilevel"/>
    <w:tmpl w:val="3DB25B32"/>
    <w:lvl w:ilvl="0" w:tplc="240A000B">
      <w:start w:val="1"/>
      <w:numFmt w:val="bullet"/>
      <w:lvlText w:val=""/>
      <w:lvlJc w:val="left"/>
      <w:pPr>
        <w:ind w:left="43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dra Vargas">
    <w15:presenceInfo w15:providerId="Windows Live" w15:userId="35ed9603a61a2b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C0"/>
    <w:rsid w:val="0000622A"/>
    <w:rsid w:val="000115C6"/>
    <w:rsid w:val="000C5F22"/>
    <w:rsid w:val="000F5D4E"/>
    <w:rsid w:val="001479C9"/>
    <w:rsid w:val="00254EA5"/>
    <w:rsid w:val="00294304"/>
    <w:rsid w:val="002C5F89"/>
    <w:rsid w:val="00332898"/>
    <w:rsid w:val="003F6A56"/>
    <w:rsid w:val="00417242"/>
    <w:rsid w:val="004733EB"/>
    <w:rsid w:val="00480793"/>
    <w:rsid w:val="004835B2"/>
    <w:rsid w:val="004B0DF1"/>
    <w:rsid w:val="00503BF7"/>
    <w:rsid w:val="00516FAD"/>
    <w:rsid w:val="00520316"/>
    <w:rsid w:val="00566609"/>
    <w:rsid w:val="0059514A"/>
    <w:rsid w:val="005A2478"/>
    <w:rsid w:val="005F3F69"/>
    <w:rsid w:val="00684B40"/>
    <w:rsid w:val="007A5A3B"/>
    <w:rsid w:val="007B2016"/>
    <w:rsid w:val="007D5A27"/>
    <w:rsid w:val="008214B7"/>
    <w:rsid w:val="00845679"/>
    <w:rsid w:val="008505C0"/>
    <w:rsid w:val="008C5788"/>
    <w:rsid w:val="00915EAC"/>
    <w:rsid w:val="0097220B"/>
    <w:rsid w:val="0098631A"/>
    <w:rsid w:val="009B366E"/>
    <w:rsid w:val="00A77E71"/>
    <w:rsid w:val="00B35977"/>
    <w:rsid w:val="00BC5542"/>
    <w:rsid w:val="00CA7380"/>
    <w:rsid w:val="00CC6C23"/>
    <w:rsid w:val="00D2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C334"/>
  <w15:chartTrackingRefBased/>
  <w15:docId w15:val="{F2DFC2FC-7527-404B-ADEF-6D743E8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2C5"/>
    <w:pPr>
      <w:ind w:left="720"/>
      <w:contextualSpacing/>
    </w:pPr>
  </w:style>
  <w:style w:type="paragraph" w:styleId="Revisin">
    <w:name w:val="Revision"/>
    <w:hidden/>
    <w:uiPriority w:val="99"/>
    <w:semiHidden/>
    <w:rsid w:val="008C578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5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7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C5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57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57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5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57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8D256-9941-42E2-9480-0D9B7053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Sandra Vargas</cp:lastModifiedBy>
  <cp:revision>2</cp:revision>
  <dcterms:created xsi:type="dcterms:W3CDTF">2017-10-24T04:04:00Z</dcterms:created>
  <dcterms:modified xsi:type="dcterms:W3CDTF">2017-10-24T04:04:00Z</dcterms:modified>
</cp:coreProperties>
</file>